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4D0B" w14:textId="1516FFF9" w:rsidR="00DC0310" w:rsidRDefault="00227598">
      <w:pPr>
        <w:rPr>
          <w:rFonts w:ascii="Arial" w:hAnsi="Arial" w:cs="Arial"/>
        </w:rPr>
      </w:pPr>
      <w:r w:rsidRPr="00F07C8D">
        <w:rPr>
          <w:rFonts w:ascii="Arial" w:hAnsi="Arial" w:cs="Arial"/>
        </w:rPr>
        <w:t>Task 3 – Creating a Class diagra</w:t>
      </w:r>
      <w:r>
        <w:rPr>
          <w:rFonts w:ascii="Arial" w:hAnsi="Arial" w:cs="Arial"/>
        </w:rPr>
        <w:t>m and design pattern selection</w:t>
      </w:r>
    </w:p>
    <w:p w14:paraId="006A175E" w14:textId="77777777" w:rsidR="00F0146E" w:rsidRPr="00FE3F12" w:rsidRDefault="00F0146E" w:rsidP="00F0146E">
      <w:pPr>
        <w:jc w:val="both"/>
        <w:rPr>
          <w:rFonts w:ascii="Arial" w:hAnsi="Arial" w:cs="Arial"/>
          <w:b/>
          <w:sz w:val="20"/>
        </w:rPr>
      </w:pPr>
      <w:r w:rsidRPr="00FE3F12">
        <w:rPr>
          <w:rFonts w:ascii="Arial" w:hAnsi="Arial" w:cs="Arial"/>
          <w:b/>
          <w:sz w:val="20"/>
        </w:rPr>
        <w:t>INTI International College Penang</w:t>
      </w:r>
      <w:r>
        <w:rPr>
          <w:rFonts w:ascii="Arial" w:hAnsi="Arial" w:cs="Arial"/>
          <w:b/>
          <w:sz w:val="20"/>
        </w:rPr>
        <w:t xml:space="preserve"> </w:t>
      </w:r>
      <w:r w:rsidRPr="00FE3F12">
        <w:rPr>
          <w:rFonts w:ascii="Arial" w:hAnsi="Arial" w:cs="Arial"/>
          <w:b/>
          <w:sz w:val="20"/>
        </w:rPr>
        <w:t>School of Engineering and Technology</w:t>
      </w:r>
    </w:p>
    <w:p w14:paraId="010F3350" w14:textId="77777777" w:rsidR="00F0146E" w:rsidRPr="00FE3F12" w:rsidRDefault="00F0146E" w:rsidP="00F0146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3F304673" w14:textId="77777777" w:rsidR="00F0146E" w:rsidRDefault="00F0146E" w:rsidP="00F0146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3A0B8C92" w14:textId="77777777" w:rsidR="00F0146E" w:rsidRPr="00FE3F12" w:rsidRDefault="00F0146E" w:rsidP="00F0146E">
      <w:pPr>
        <w:jc w:val="both"/>
        <w:rPr>
          <w:rFonts w:ascii="Arial" w:hAnsi="Arial" w:cs="Arial"/>
          <w:b/>
          <w:sz w:val="20"/>
        </w:rPr>
      </w:pPr>
    </w:p>
    <w:p w14:paraId="681C7FA6" w14:textId="77777777" w:rsidR="00F0146E" w:rsidRPr="00FE3F12" w:rsidRDefault="00F0146E" w:rsidP="00F0146E">
      <w:pPr>
        <w:spacing w:line="360" w:lineRule="auto"/>
        <w:rPr>
          <w:rFonts w:ascii="Arial" w:hAnsi="Arial" w:cs="Arial"/>
          <w:b/>
        </w:rPr>
      </w:pPr>
      <w:r w:rsidRPr="00FE3F12">
        <w:rPr>
          <w:rFonts w:ascii="Arial" w:hAnsi="Arial" w:cs="Arial"/>
          <w:b/>
        </w:rPr>
        <w:t>Coursework cover sheet</w:t>
      </w:r>
    </w:p>
    <w:p w14:paraId="2859EF81" w14:textId="77777777" w:rsidR="00F0146E" w:rsidRDefault="00F0146E" w:rsidP="00F0146E">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F0146E" w14:paraId="7E3B36FF" w14:textId="77777777" w:rsidTr="00C56853">
        <w:tc>
          <w:tcPr>
            <w:tcW w:w="9350" w:type="dxa"/>
            <w:gridSpan w:val="2"/>
          </w:tcPr>
          <w:p w14:paraId="1D45E66E" w14:textId="77777777" w:rsidR="00F0146E" w:rsidRDefault="00F0146E" w:rsidP="00C56853">
            <w:pPr>
              <w:spacing w:line="360" w:lineRule="auto"/>
              <w:rPr>
                <w:rFonts w:ascii="Arial" w:hAnsi="Arial" w:cs="Arial"/>
              </w:rPr>
            </w:pPr>
            <w:r w:rsidRPr="00C869B4">
              <w:rPr>
                <w:rFonts w:ascii="Arial" w:hAnsi="Arial" w:cs="Arial"/>
              </w:rPr>
              <w:t>Full</w:t>
            </w:r>
            <w:r>
              <w:rPr>
                <w:rFonts w:ascii="Arial" w:hAnsi="Arial" w:cs="Arial"/>
              </w:rPr>
              <w:t xml:space="preserve"> Name: Clarence Wee Tze Wen</w:t>
            </w:r>
          </w:p>
          <w:p w14:paraId="1DA5D724" w14:textId="77777777" w:rsidR="00F0146E" w:rsidRPr="00C869B4" w:rsidRDefault="00F0146E" w:rsidP="00C56853">
            <w:pPr>
              <w:spacing w:line="360" w:lineRule="auto"/>
              <w:rPr>
                <w:rFonts w:ascii="Arial" w:hAnsi="Arial" w:cs="Arial"/>
              </w:rPr>
            </w:pPr>
          </w:p>
        </w:tc>
      </w:tr>
      <w:tr w:rsidR="00F0146E" w14:paraId="4B5C96B3" w14:textId="77777777" w:rsidTr="00C56853">
        <w:tc>
          <w:tcPr>
            <w:tcW w:w="9350" w:type="dxa"/>
            <w:gridSpan w:val="2"/>
          </w:tcPr>
          <w:p w14:paraId="40B9DA4F" w14:textId="77777777" w:rsidR="00F0146E" w:rsidRDefault="00F0146E" w:rsidP="00C56853">
            <w:pPr>
              <w:spacing w:line="360" w:lineRule="auto"/>
              <w:rPr>
                <w:rFonts w:ascii="Arial" w:hAnsi="Arial" w:cs="Arial"/>
              </w:rPr>
            </w:pPr>
            <w:r>
              <w:rPr>
                <w:rFonts w:ascii="Arial" w:hAnsi="Arial" w:cs="Arial"/>
              </w:rPr>
              <w:t>CU Student ID Number: 12673140</w:t>
            </w:r>
          </w:p>
          <w:p w14:paraId="34F8E456" w14:textId="77777777" w:rsidR="00F0146E" w:rsidRPr="00C869B4" w:rsidRDefault="00F0146E" w:rsidP="00C56853">
            <w:pPr>
              <w:spacing w:line="360" w:lineRule="auto"/>
              <w:rPr>
                <w:rFonts w:ascii="Arial" w:hAnsi="Arial" w:cs="Arial"/>
              </w:rPr>
            </w:pPr>
          </w:p>
        </w:tc>
      </w:tr>
      <w:tr w:rsidR="00F0146E" w14:paraId="27FEF838" w14:textId="77777777" w:rsidTr="00C56853">
        <w:tc>
          <w:tcPr>
            <w:tcW w:w="9350" w:type="dxa"/>
            <w:gridSpan w:val="2"/>
          </w:tcPr>
          <w:p w14:paraId="3A0E3A9A" w14:textId="77777777" w:rsidR="00F0146E" w:rsidRDefault="00F0146E" w:rsidP="00C56853">
            <w:pPr>
              <w:spacing w:line="360" w:lineRule="auto"/>
              <w:rPr>
                <w:rFonts w:ascii="Arial" w:hAnsi="Arial" w:cs="Arial"/>
              </w:rPr>
            </w:pPr>
            <w:r>
              <w:rPr>
                <w:rFonts w:ascii="Arial" w:hAnsi="Arial" w:cs="Arial"/>
              </w:rPr>
              <w:t>Semester: 2</w:t>
            </w:r>
          </w:p>
          <w:p w14:paraId="4EEAFD29" w14:textId="77777777" w:rsidR="00F0146E" w:rsidRPr="00E634C7" w:rsidRDefault="00F0146E" w:rsidP="00C56853">
            <w:pPr>
              <w:spacing w:line="360" w:lineRule="auto"/>
              <w:rPr>
                <w:rFonts w:ascii="Arial" w:hAnsi="Arial" w:cs="Arial"/>
                <w:b/>
              </w:rPr>
            </w:pPr>
          </w:p>
        </w:tc>
      </w:tr>
      <w:tr w:rsidR="00F0146E" w14:paraId="68BB8EF4" w14:textId="77777777" w:rsidTr="00C56853">
        <w:tc>
          <w:tcPr>
            <w:tcW w:w="9350" w:type="dxa"/>
            <w:gridSpan w:val="2"/>
          </w:tcPr>
          <w:p w14:paraId="7B854C84" w14:textId="77777777" w:rsidR="00F0146E" w:rsidRDefault="00F0146E" w:rsidP="00C56853">
            <w:pPr>
              <w:spacing w:line="360" w:lineRule="auto"/>
              <w:rPr>
                <w:rFonts w:ascii="Arial" w:hAnsi="Arial" w:cs="Arial"/>
              </w:rPr>
            </w:pPr>
            <w:r>
              <w:rPr>
                <w:rFonts w:ascii="Arial" w:hAnsi="Arial" w:cs="Arial"/>
              </w:rPr>
              <w:t>Session:</w:t>
            </w:r>
          </w:p>
          <w:p w14:paraId="43D54B6E" w14:textId="77777777" w:rsidR="00F0146E" w:rsidRDefault="00F0146E" w:rsidP="00C56853">
            <w:pPr>
              <w:spacing w:line="360" w:lineRule="auto"/>
              <w:rPr>
                <w:rFonts w:ascii="Arial" w:hAnsi="Arial" w:cs="Arial"/>
              </w:rPr>
            </w:pPr>
            <w:r>
              <w:rPr>
                <w:rFonts w:ascii="Arial" w:hAnsi="Arial" w:cs="Arial"/>
                <w:b/>
              </w:rPr>
              <w:t>April 2022</w:t>
            </w:r>
          </w:p>
        </w:tc>
      </w:tr>
      <w:tr w:rsidR="00F0146E" w14:paraId="2DCDDBDD" w14:textId="77777777" w:rsidTr="00C56853">
        <w:tc>
          <w:tcPr>
            <w:tcW w:w="9350" w:type="dxa"/>
            <w:gridSpan w:val="2"/>
          </w:tcPr>
          <w:p w14:paraId="7E68183A" w14:textId="77777777" w:rsidR="00F0146E" w:rsidRDefault="00F0146E" w:rsidP="00C56853">
            <w:pPr>
              <w:spacing w:line="360" w:lineRule="auto"/>
              <w:rPr>
                <w:rFonts w:ascii="Arial" w:hAnsi="Arial" w:cs="Arial"/>
              </w:rPr>
            </w:pPr>
            <w:r>
              <w:rPr>
                <w:rFonts w:ascii="Arial" w:hAnsi="Arial" w:cs="Arial"/>
              </w:rPr>
              <w:t>Lecturer:</w:t>
            </w:r>
          </w:p>
          <w:p w14:paraId="7A76775B" w14:textId="77777777" w:rsidR="00F0146E" w:rsidRPr="0099603F" w:rsidRDefault="00F0146E" w:rsidP="00C56853">
            <w:pPr>
              <w:spacing w:line="360" w:lineRule="auto"/>
              <w:rPr>
                <w:rFonts w:ascii="Arial" w:hAnsi="Arial" w:cs="Arial"/>
                <w:b/>
              </w:rPr>
            </w:pPr>
            <w:r w:rsidRPr="0099603F">
              <w:rPr>
                <w:rFonts w:ascii="Arial" w:hAnsi="Arial" w:cs="Arial"/>
                <w:b/>
              </w:rPr>
              <w:t>Nadhrah Abdul Hadi (nadhrah.abdulhadi@newinti.edu.my)</w:t>
            </w:r>
          </w:p>
        </w:tc>
      </w:tr>
      <w:tr w:rsidR="00F0146E" w14:paraId="6ACC4E4F" w14:textId="77777777" w:rsidTr="00C56853">
        <w:tc>
          <w:tcPr>
            <w:tcW w:w="9350" w:type="dxa"/>
            <w:gridSpan w:val="2"/>
          </w:tcPr>
          <w:p w14:paraId="4D788639" w14:textId="77777777" w:rsidR="00F0146E" w:rsidRDefault="00F0146E" w:rsidP="00C56853">
            <w:pPr>
              <w:spacing w:line="360" w:lineRule="auto"/>
              <w:rPr>
                <w:rFonts w:ascii="Arial" w:hAnsi="Arial" w:cs="Arial"/>
              </w:rPr>
            </w:pPr>
            <w:r>
              <w:rPr>
                <w:rFonts w:ascii="Arial" w:hAnsi="Arial" w:cs="Arial"/>
              </w:rPr>
              <w:t>Module Code and Title:</w:t>
            </w:r>
          </w:p>
          <w:p w14:paraId="23C229DA" w14:textId="77777777" w:rsidR="00F0146E" w:rsidRPr="003F5ED2" w:rsidRDefault="00F0146E" w:rsidP="00C56853">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F0146E" w14:paraId="11CA1EF6" w14:textId="77777777" w:rsidTr="00C56853">
        <w:tc>
          <w:tcPr>
            <w:tcW w:w="4675" w:type="dxa"/>
          </w:tcPr>
          <w:p w14:paraId="3AE51CCB" w14:textId="77777777" w:rsidR="00F0146E" w:rsidRDefault="00F0146E" w:rsidP="00C56853">
            <w:pPr>
              <w:spacing w:line="360" w:lineRule="auto"/>
              <w:rPr>
                <w:rFonts w:ascii="Arial" w:hAnsi="Arial" w:cs="Arial"/>
              </w:rPr>
            </w:pPr>
            <w:r>
              <w:rPr>
                <w:rFonts w:ascii="Arial" w:hAnsi="Arial" w:cs="Arial"/>
              </w:rPr>
              <w:t>Assignment No. / Title:</w:t>
            </w:r>
          </w:p>
          <w:p w14:paraId="028E6766" w14:textId="77777777" w:rsidR="00F0146E" w:rsidRPr="008205B4" w:rsidRDefault="00F0146E" w:rsidP="00C56853">
            <w:pPr>
              <w:spacing w:line="360" w:lineRule="auto"/>
              <w:rPr>
                <w:rFonts w:ascii="Arial" w:hAnsi="Arial" w:cs="Arial"/>
                <w:b/>
              </w:rPr>
            </w:pPr>
            <w:r>
              <w:rPr>
                <w:rFonts w:ascii="Arial" w:hAnsi="Arial" w:cs="Arial"/>
                <w:b/>
              </w:rPr>
              <w:t xml:space="preserve">Continuous Assessment </w:t>
            </w:r>
          </w:p>
        </w:tc>
        <w:tc>
          <w:tcPr>
            <w:tcW w:w="4675" w:type="dxa"/>
          </w:tcPr>
          <w:p w14:paraId="2C216AC1" w14:textId="77777777" w:rsidR="00F0146E" w:rsidRDefault="00F0146E" w:rsidP="00C56853">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19093886" w14:textId="77777777" w:rsidR="00F0146E" w:rsidRPr="008205B4" w:rsidRDefault="00F0146E" w:rsidP="00C56853">
            <w:pPr>
              <w:spacing w:line="360" w:lineRule="auto"/>
              <w:rPr>
                <w:rFonts w:ascii="Arial" w:hAnsi="Arial" w:cs="Arial"/>
                <w:b/>
              </w:rPr>
            </w:pPr>
            <w:r>
              <w:rPr>
                <w:rFonts w:ascii="Arial" w:hAnsi="Arial" w:cs="Arial"/>
                <w:b/>
              </w:rPr>
              <w:t>50</w:t>
            </w:r>
          </w:p>
        </w:tc>
      </w:tr>
      <w:tr w:rsidR="00F0146E" w14:paraId="0AE300AE" w14:textId="77777777" w:rsidTr="00C56853">
        <w:tc>
          <w:tcPr>
            <w:tcW w:w="4675" w:type="dxa"/>
          </w:tcPr>
          <w:p w14:paraId="12127247" w14:textId="77777777" w:rsidR="00F0146E" w:rsidRDefault="00F0146E" w:rsidP="00C56853">
            <w:pPr>
              <w:spacing w:line="360" w:lineRule="auto"/>
              <w:rPr>
                <w:rFonts w:ascii="Arial" w:hAnsi="Arial" w:cs="Arial"/>
              </w:rPr>
            </w:pPr>
            <w:r>
              <w:rPr>
                <w:rFonts w:ascii="Arial" w:hAnsi="Arial" w:cs="Arial"/>
              </w:rPr>
              <w:t>Hand out Date:</w:t>
            </w:r>
          </w:p>
          <w:p w14:paraId="68B6B607" w14:textId="77777777" w:rsidR="00F0146E" w:rsidRPr="00861DCE" w:rsidRDefault="00F0146E" w:rsidP="00C56853">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4721923" w14:textId="77777777" w:rsidR="00F0146E" w:rsidRDefault="00F0146E" w:rsidP="00C56853">
            <w:pPr>
              <w:spacing w:line="360" w:lineRule="auto"/>
              <w:rPr>
                <w:rFonts w:ascii="Arial" w:hAnsi="Arial" w:cs="Arial"/>
              </w:rPr>
            </w:pPr>
            <w:r>
              <w:rPr>
                <w:rFonts w:ascii="Arial" w:hAnsi="Arial" w:cs="Arial"/>
              </w:rPr>
              <w:t>Due Date:</w:t>
            </w:r>
          </w:p>
          <w:p w14:paraId="683B3173" w14:textId="77777777" w:rsidR="00F0146E" w:rsidRDefault="00F0146E" w:rsidP="00C56853">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41E4EB88" w14:textId="77777777" w:rsidR="00F0146E" w:rsidRPr="00917386" w:rsidRDefault="00F0146E" w:rsidP="00C56853">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062CA9AF" w14:textId="77777777" w:rsidR="00F0146E" w:rsidRPr="00917386" w:rsidRDefault="00F0146E" w:rsidP="00C56853">
            <w:pPr>
              <w:spacing w:line="360" w:lineRule="auto"/>
              <w:rPr>
                <w:rFonts w:ascii="Arial" w:hAnsi="Arial" w:cs="Arial"/>
                <w:b/>
                <w:color w:val="FF0000"/>
              </w:rPr>
            </w:pPr>
            <w:r w:rsidRPr="00917386">
              <w:rPr>
                <w:rFonts w:ascii="Arial" w:hAnsi="Arial" w:cs="Arial"/>
                <w:b/>
                <w:color w:val="FF0000"/>
              </w:rPr>
              <w:t>Task 3: 17 June 2022, by 11.59pm.</w:t>
            </w:r>
          </w:p>
          <w:p w14:paraId="7A7659EA" w14:textId="77777777" w:rsidR="00F0146E" w:rsidRPr="00917386" w:rsidRDefault="00F0146E" w:rsidP="00C56853">
            <w:pPr>
              <w:spacing w:line="360" w:lineRule="auto"/>
              <w:rPr>
                <w:rFonts w:ascii="Arial" w:hAnsi="Arial" w:cs="Arial"/>
                <w:b/>
                <w:color w:val="FF0000"/>
              </w:rPr>
            </w:pPr>
            <w:r w:rsidRPr="00917386">
              <w:rPr>
                <w:rFonts w:ascii="Arial" w:hAnsi="Arial" w:cs="Arial"/>
                <w:b/>
                <w:color w:val="FF0000"/>
              </w:rPr>
              <w:t>Task 4: 17 June 2022, by 11.59pm.</w:t>
            </w:r>
          </w:p>
          <w:p w14:paraId="296460D1" w14:textId="77777777" w:rsidR="00F0146E" w:rsidRPr="00C27747" w:rsidRDefault="00F0146E" w:rsidP="00C56853">
            <w:pPr>
              <w:spacing w:line="360" w:lineRule="auto"/>
              <w:rPr>
                <w:rFonts w:ascii="Arial" w:hAnsi="Arial" w:cs="Arial"/>
                <w:b/>
                <w:color w:val="FF0000"/>
              </w:rPr>
            </w:pPr>
            <w:r w:rsidRPr="00917386">
              <w:rPr>
                <w:rFonts w:ascii="Arial" w:hAnsi="Arial" w:cs="Arial"/>
                <w:b/>
                <w:color w:val="FF0000"/>
              </w:rPr>
              <w:t>Task 5: 17 June 2022, by 11.59pm.</w:t>
            </w:r>
          </w:p>
        </w:tc>
      </w:tr>
      <w:tr w:rsidR="00F0146E" w14:paraId="5C4F45F2" w14:textId="77777777" w:rsidTr="00C56853">
        <w:tc>
          <w:tcPr>
            <w:tcW w:w="9350" w:type="dxa"/>
            <w:gridSpan w:val="2"/>
          </w:tcPr>
          <w:p w14:paraId="419DC304" w14:textId="77777777" w:rsidR="00F0146E" w:rsidRPr="00C869B4" w:rsidRDefault="00F0146E" w:rsidP="00C56853">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F0146E" w14:paraId="3021A7DE" w14:textId="77777777" w:rsidTr="00C56853">
        <w:tc>
          <w:tcPr>
            <w:tcW w:w="9350" w:type="dxa"/>
            <w:gridSpan w:val="2"/>
          </w:tcPr>
          <w:p w14:paraId="683B386B" w14:textId="77777777" w:rsidR="00F0146E" w:rsidRDefault="00F0146E" w:rsidP="00C56853">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F0431A" w14:textId="77777777" w:rsidR="00F0146E" w:rsidRDefault="00F0146E" w:rsidP="00C56853">
            <w:pPr>
              <w:spacing w:line="360" w:lineRule="auto"/>
              <w:jc w:val="both"/>
              <w:rPr>
                <w:rFonts w:ascii="Arial" w:hAnsi="Arial" w:cs="Arial"/>
              </w:rPr>
            </w:pPr>
          </w:p>
          <w:p w14:paraId="164B1B4F" w14:textId="77777777" w:rsidR="00F0146E" w:rsidRDefault="00F0146E" w:rsidP="00C56853">
            <w:pPr>
              <w:spacing w:line="360" w:lineRule="auto"/>
              <w:jc w:val="both"/>
              <w:rPr>
                <w:rFonts w:ascii="Arial" w:hAnsi="Arial" w:cs="Arial"/>
              </w:rPr>
            </w:pPr>
          </w:p>
          <w:p w14:paraId="5A635786" w14:textId="77777777" w:rsidR="00F0146E" w:rsidRPr="00C869B4" w:rsidRDefault="00F0146E" w:rsidP="00C56853">
            <w:pPr>
              <w:spacing w:line="360" w:lineRule="auto"/>
              <w:jc w:val="both"/>
              <w:rPr>
                <w:rFonts w:ascii="Arial" w:hAnsi="Arial" w:cs="Arial"/>
              </w:rPr>
            </w:pPr>
            <w:r>
              <w:rPr>
                <w:rFonts w:ascii="Arial" w:hAnsi="Arial" w:cs="Arial"/>
              </w:rPr>
              <w:t>Signature(s): ________________________</w:t>
            </w:r>
          </w:p>
        </w:tc>
      </w:tr>
    </w:tbl>
    <w:p w14:paraId="1631B09D" w14:textId="77777777" w:rsidR="00F0146E" w:rsidRDefault="00F0146E" w:rsidP="00F0146E">
      <w:pPr>
        <w:spacing w:line="360" w:lineRule="auto"/>
        <w:rPr>
          <w:rFonts w:ascii="Arial" w:hAnsi="Arial" w:cs="Arial"/>
          <w:b/>
        </w:rPr>
      </w:pPr>
    </w:p>
    <w:p w14:paraId="0B513D06" w14:textId="77777777" w:rsidR="00F0146E" w:rsidRDefault="00F0146E" w:rsidP="00F0146E">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F0146E" w14:paraId="745F0530" w14:textId="77777777" w:rsidTr="00C56853">
        <w:tc>
          <w:tcPr>
            <w:tcW w:w="9350" w:type="dxa"/>
            <w:gridSpan w:val="3"/>
          </w:tcPr>
          <w:p w14:paraId="469EB551" w14:textId="77777777" w:rsidR="00F0146E" w:rsidRDefault="00F0146E" w:rsidP="00C56853">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519ECFB9" w14:textId="77777777" w:rsidR="00F0146E" w:rsidRPr="005A12AC" w:rsidRDefault="00F0146E" w:rsidP="00C56853">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5493CA3E" w14:textId="77777777" w:rsidR="00F0146E" w:rsidRPr="005A12AC" w:rsidRDefault="00F0146E" w:rsidP="00C56853">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44C284CA" w14:textId="77777777" w:rsidR="00F0146E" w:rsidRPr="005A12AC" w:rsidRDefault="00F0146E" w:rsidP="00C56853">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756D122B" w14:textId="77777777" w:rsidR="00F0146E" w:rsidRPr="005A12AC" w:rsidRDefault="00F0146E" w:rsidP="00C56853">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F0146E" w14:paraId="2FE43DD9" w14:textId="77777777" w:rsidTr="00C56853">
        <w:trPr>
          <w:trHeight w:val="346"/>
        </w:trPr>
        <w:tc>
          <w:tcPr>
            <w:tcW w:w="3955" w:type="dxa"/>
          </w:tcPr>
          <w:p w14:paraId="7C56EF28" w14:textId="77777777" w:rsidR="00F0146E" w:rsidRDefault="00F0146E" w:rsidP="00C56853">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2E21C0F3" w14:textId="77777777" w:rsidR="00F0146E" w:rsidRDefault="00F0146E" w:rsidP="00C56853">
            <w:pPr>
              <w:spacing w:line="360" w:lineRule="auto"/>
              <w:jc w:val="center"/>
              <w:rPr>
                <w:rFonts w:ascii="Arial" w:hAnsi="Arial" w:cs="Arial"/>
              </w:rPr>
            </w:pPr>
            <w:r>
              <w:rPr>
                <w:rFonts w:ascii="Arial" w:hAnsi="Arial" w:cs="Arial"/>
              </w:rPr>
              <w:t>Max</w:t>
            </w:r>
          </w:p>
        </w:tc>
        <w:tc>
          <w:tcPr>
            <w:tcW w:w="3117" w:type="dxa"/>
          </w:tcPr>
          <w:p w14:paraId="5FF40803" w14:textId="77777777" w:rsidR="00F0146E" w:rsidRPr="005E34F7" w:rsidRDefault="00F0146E" w:rsidP="00C56853">
            <w:pPr>
              <w:spacing w:line="360" w:lineRule="auto"/>
              <w:jc w:val="center"/>
              <w:rPr>
                <w:rFonts w:ascii="Arial" w:hAnsi="Arial" w:cs="Arial"/>
              </w:rPr>
            </w:pPr>
            <w:r>
              <w:rPr>
                <w:rFonts w:ascii="Arial" w:hAnsi="Arial" w:cs="Arial"/>
              </w:rPr>
              <w:t>Mark</w:t>
            </w:r>
          </w:p>
        </w:tc>
      </w:tr>
      <w:tr w:rsidR="00F0146E" w14:paraId="4AFED18D" w14:textId="77777777" w:rsidTr="00C56853">
        <w:trPr>
          <w:trHeight w:val="697"/>
        </w:trPr>
        <w:tc>
          <w:tcPr>
            <w:tcW w:w="3955" w:type="dxa"/>
          </w:tcPr>
          <w:p w14:paraId="622570BE" w14:textId="77777777" w:rsidR="00F0146E" w:rsidRPr="00CA454F" w:rsidRDefault="00F0146E" w:rsidP="00F0146E">
            <w:pPr>
              <w:pStyle w:val="ListParagraph"/>
              <w:numPr>
                <w:ilvl w:val="0"/>
                <w:numId w:val="4"/>
              </w:numPr>
              <w:spacing w:line="360" w:lineRule="auto"/>
              <w:rPr>
                <w:rFonts w:ascii="Arial" w:hAnsi="Arial" w:cs="Arial"/>
              </w:rPr>
            </w:pPr>
            <w:r w:rsidRPr="00CA454F">
              <w:rPr>
                <w:rFonts w:ascii="Arial" w:hAnsi="Arial" w:cs="Arial"/>
              </w:rPr>
              <w:t xml:space="preserve">User Story Mapping </w:t>
            </w:r>
          </w:p>
          <w:p w14:paraId="51630ABB" w14:textId="77777777" w:rsidR="00F0146E" w:rsidRPr="00CA454F" w:rsidRDefault="00F0146E" w:rsidP="00F0146E">
            <w:pPr>
              <w:pStyle w:val="ListParagraph"/>
              <w:numPr>
                <w:ilvl w:val="0"/>
                <w:numId w:val="4"/>
              </w:numPr>
              <w:spacing w:line="360" w:lineRule="auto"/>
              <w:rPr>
                <w:rFonts w:ascii="Arial" w:hAnsi="Arial" w:cs="Arial"/>
              </w:rPr>
            </w:pPr>
            <w:r w:rsidRPr="00CA454F">
              <w:rPr>
                <w:rFonts w:ascii="Arial" w:hAnsi="Arial" w:cs="Arial"/>
              </w:rPr>
              <w:t xml:space="preserve">Setting up a GitHub Repository </w:t>
            </w:r>
          </w:p>
          <w:p w14:paraId="5F9F7C60" w14:textId="77777777" w:rsidR="00F0146E" w:rsidRPr="00CA454F" w:rsidRDefault="00F0146E" w:rsidP="00F0146E">
            <w:pPr>
              <w:pStyle w:val="ListParagraph"/>
              <w:numPr>
                <w:ilvl w:val="0"/>
                <w:numId w:val="4"/>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047363EB" w14:textId="77777777" w:rsidR="00F0146E" w:rsidRPr="008B6B0D" w:rsidRDefault="00F0146E" w:rsidP="00F0146E">
            <w:pPr>
              <w:pStyle w:val="ListParagraph"/>
              <w:numPr>
                <w:ilvl w:val="0"/>
                <w:numId w:val="4"/>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59CCD735" w14:textId="77777777" w:rsidR="00F0146E" w:rsidRPr="00CA454F" w:rsidRDefault="00F0146E" w:rsidP="00F0146E">
            <w:pPr>
              <w:pStyle w:val="ListParagraph"/>
              <w:numPr>
                <w:ilvl w:val="0"/>
                <w:numId w:val="4"/>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2268E5DF" w14:textId="77777777" w:rsidR="00F0146E" w:rsidRDefault="00F0146E" w:rsidP="00C56853">
            <w:pPr>
              <w:spacing w:line="360" w:lineRule="auto"/>
              <w:jc w:val="center"/>
              <w:rPr>
                <w:rFonts w:ascii="Arial" w:hAnsi="Arial" w:cs="Arial"/>
              </w:rPr>
            </w:pPr>
            <w:r>
              <w:rPr>
                <w:rFonts w:ascii="Arial" w:hAnsi="Arial" w:cs="Arial"/>
              </w:rPr>
              <w:t>20</w:t>
            </w:r>
          </w:p>
          <w:p w14:paraId="2D4758C8" w14:textId="77777777" w:rsidR="00F0146E" w:rsidRDefault="00F0146E" w:rsidP="00C56853">
            <w:pPr>
              <w:spacing w:line="360" w:lineRule="auto"/>
              <w:jc w:val="center"/>
              <w:rPr>
                <w:rFonts w:ascii="Arial" w:hAnsi="Arial" w:cs="Arial"/>
              </w:rPr>
            </w:pPr>
          </w:p>
          <w:p w14:paraId="2525B00C" w14:textId="77777777" w:rsidR="00F0146E" w:rsidRDefault="00F0146E" w:rsidP="00C56853">
            <w:pPr>
              <w:spacing w:line="360" w:lineRule="auto"/>
              <w:jc w:val="center"/>
              <w:rPr>
                <w:rFonts w:ascii="Arial" w:hAnsi="Arial" w:cs="Arial"/>
              </w:rPr>
            </w:pPr>
            <w:r>
              <w:rPr>
                <w:rFonts w:ascii="Arial" w:hAnsi="Arial" w:cs="Arial"/>
              </w:rPr>
              <w:t>10</w:t>
            </w:r>
          </w:p>
          <w:p w14:paraId="31DF8976" w14:textId="77777777" w:rsidR="00F0146E" w:rsidRDefault="00F0146E" w:rsidP="00C56853">
            <w:pPr>
              <w:spacing w:line="360" w:lineRule="auto"/>
              <w:jc w:val="center"/>
              <w:rPr>
                <w:rFonts w:ascii="Arial" w:hAnsi="Arial" w:cs="Arial"/>
              </w:rPr>
            </w:pPr>
          </w:p>
          <w:p w14:paraId="67A94A2F" w14:textId="77777777" w:rsidR="00F0146E" w:rsidRDefault="00F0146E" w:rsidP="00C56853">
            <w:pPr>
              <w:spacing w:line="360" w:lineRule="auto"/>
              <w:jc w:val="center"/>
              <w:rPr>
                <w:rFonts w:ascii="Arial" w:hAnsi="Arial" w:cs="Arial"/>
              </w:rPr>
            </w:pPr>
            <w:r>
              <w:rPr>
                <w:rFonts w:ascii="Arial" w:hAnsi="Arial" w:cs="Arial"/>
              </w:rPr>
              <w:t>30</w:t>
            </w:r>
          </w:p>
          <w:p w14:paraId="648FD081" w14:textId="77777777" w:rsidR="00F0146E" w:rsidRDefault="00F0146E" w:rsidP="00C56853">
            <w:pPr>
              <w:spacing w:line="360" w:lineRule="auto"/>
              <w:jc w:val="center"/>
              <w:rPr>
                <w:rFonts w:ascii="Arial" w:hAnsi="Arial" w:cs="Arial"/>
              </w:rPr>
            </w:pPr>
          </w:p>
          <w:p w14:paraId="7C3EC01F" w14:textId="77777777" w:rsidR="00F0146E" w:rsidRDefault="00F0146E" w:rsidP="00C56853">
            <w:pPr>
              <w:spacing w:line="360" w:lineRule="auto"/>
              <w:jc w:val="center"/>
              <w:rPr>
                <w:rFonts w:ascii="Arial" w:hAnsi="Arial" w:cs="Arial"/>
              </w:rPr>
            </w:pPr>
            <w:r>
              <w:rPr>
                <w:rFonts w:ascii="Arial" w:hAnsi="Arial" w:cs="Arial"/>
              </w:rPr>
              <w:t>20</w:t>
            </w:r>
          </w:p>
          <w:p w14:paraId="0E5D6E9C" w14:textId="77777777" w:rsidR="00F0146E" w:rsidRDefault="00F0146E" w:rsidP="00C56853">
            <w:pPr>
              <w:spacing w:line="360" w:lineRule="auto"/>
              <w:jc w:val="center"/>
              <w:rPr>
                <w:rFonts w:ascii="Arial" w:hAnsi="Arial" w:cs="Arial"/>
              </w:rPr>
            </w:pPr>
          </w:p>
          <w:p w14:paraId="31690833" w14:textId="77777777" w:rsidR="00F0146E" w:rsidRDefault="00F0146E" w:rsidP="00C56853">
            <w:pPr>
              <w:spacing w:line="360" w:lineRule="auto"/>
              <w:jc w:val="center"/>
              <w:rPr>
                <w:rFonts w:ascii="Arial" w:hAnsi="Arial" w:cs="Arial"/>
              </w:rPr>
            </w:pPr>
            <w:r>
              <w:rPr>
                <w:rFonts w:ascii="Arial" w:hAnsi="Arial" w:cs="Arial"/>
              </w:rPr>
              <w:t>20</w:t>
            </w:r>
          </w:p>
        </w:tc>
        <w:tc>
          <w:tcPr>
            <w:tcW w:w="3117" w:type="dxa"/>
          </w:tcPr>
          <w:p w14:paraId="256C68D7" w14:textId="77777777" w:rsidR="00F0146E" w:rsidRDefault="00F0146E" w:rsidP="00C56853">
            <w:pPr>
              <w:spacing w:line="360" w:lineRule="auto"/>
              <w:jc w:val="center"/>
              <w:rPr>
                <w:rFonts w:ascii="Arial" w:hAnsi="Arial" w:cs="Arial"/>
              </w:rPr>
            </w:pPr>
          </w:p>
        </w:tc>
      </w:tr>
      <w:tr w:rsidR="00F0146E" w14:paraId="64F661F0" w14:textId="77777777" w:rsidTr="00C56853">
        <w:tc>
          <w:tcPr>
            <w:tcW w:w="3955" w:type="dxa"/>
          </w:tcPr>
          <w:p w14:paraId="2CB9F912" w14:textId="77777777" w:rsidR="00F0146E" w:rsidRPr="005E34F7" w:rsidRDefault="00F0146E" w:rsidP="00C56853">
            <w:pPr>
              <w:spacing w:line="360" w:lineRule="auto"/>
              <w:rPr>
                <w:rFonts w:ascii="Arial" w:hAnsi="Arial" w:cs="Arial"/>
              </w:rPr>
            </w:pPr>
            <w:r>
              <w:rPr>
                <w:rFonts w:ascii="Arial" w:hAnsi="Arial" w:cs="Arial"/>
              </w:rPr>
              <w:t>Total</w:t>
            </w:r>
          </w:p>
        </w:tc>
        <w:tc>
          <w:tcPr>
            <w:tcW w:w="2278" w:type="dxa"/>
          </w:tcPr>
          <w:p w14:paraId="75950220" w14:textId="77777777" w:rsidR="00F0146E" w:rsidRPr="005E34F7" w:rsidRDefault="00F0146E" w:rsidP="00C56853">
            <w:pPr>
              <w:spacing w:line="360" w:lineRule="auto"/>
              <w:jc w:val="center"/>
              <w:rPr>
                <w:rFonts w:ascii="Arial" w:hAnsi="Arial" w:cs="Arial"/>
              </w:rPr>
            </w:pPr>
            <w:r>
              <w:rPr>
                <w:rFonts w:ascii="Arial" w:hAnsi="Arial" w:cs="Arial"/>
              </w:rPr>
              <w:t>100</w:t>
            </w:r>
          </w:p>
        </w:tc>
        <w:tc>
          <w:tcPr>
            <w:tcW w:w="3117" w:type="dxa"/>
          </w:tcPr>
          <w:p w14:paraId="707F769D" w14:textId="77777777" w:rsidR="00F0146E" w:rsidRPr="005E34F7" w:rsidRDefault="00F0146E" w:rsidP="00C56853">
            <w:pPr>
              <w:spacing w:line="360" w:lineRule="auto"/>
              <w:jc w:val="center"/>
              <w:rPr>
                <w:rFonts w:ascii="Arial" w:hAnsi="Arial" w:cs="Arial"/>
              </w:rPr>
            </w:pPr>
          </w:p>
        </w:tc>
      </w:tr>
    </w:tbl>
    <w:p w14:paraId="1E14FB9F" w14:textId="2ED6D662" w:rsidR="00227598" w:rsidRDefault="00227598"/>
    <w:p w14:paraId="04B2F047" w14:textId="322BD322" w:rsidR="001F6D03" w:rsidRPr="002B37E9" w:rsidRDefault="002B37E9">
      <w:pPr>
        <w:rPr>
          <w:rFonts w:ascii="Arial" w:hAnsi="Arial" w:cs="Arial"/>
          <w:b/>
          <w:bCs/>
          <w:sz w:val="24"/>
          <w:szCs w:val="24"/>
        </w:rPr>
      </w:pPr>
      <w:r w:rsidRPr="002B37E9">
        <w:rPr>
          <w:noProof/>
        </w:rPr>
        <w:lastRenderedPageBreak/>
        <w:drawing>
          <wp:anchor distT="0" distB="0" distL="114300" distR="114300" simplePos="0" relativeHeight="251659264" behindDoc="1" locked="0" layoutInCell="1" allowOverlap="1" wp14:anchorId="7C8356F7" wp14:editId="564F7AFE">
            <wp:simplePos x="0" y="0"/>
            <wp:positionH relativeFrom="column">
              <wp:posOffset>182880</wp:posOffset>
            </wp:positionH>
            <wp:positionV relativeFrom="paragraph">
              <wp:posOffset>361442</wp:posOffset>
            </wp:positionV>
            <wp:extent cx="5731510" cy="3027680"/>
            <wp:effectExtent l="0" t="0" r="2540" b="1270"/>
            <wp:wrapTight wrapText="bothSides">
              <wp:wrapPolygon edited="0">
                <wp:start x="0" y="0"/>
                <wp:lineTo x="0" y="21473"/>
                <wp:lineTo x="21538" y="2147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anchor>
        </w:drawing>
      </w:r>
      <w:r w:rsidR="00766F31" w:rsidRPr="00766F31">
        <w:rPr>
          <w:rFonts w:ascii="Arial" w:hAnsi="Arial" w:cs="Arial"/>
          <w:b/>
          <w:bCs/>
          <w:sz w:val="24"/>
          <w:szCs w:val="24"/>
        </w:rPr>
        <w:t>Class Diagram</w:t>
      </w:r>
    </w:p>
    <w:p w14:paraId="15726E8B" w14:textId="435B11BE" w:rsidR="00006FC8" w:rsidRPr="00A470FB" w:rsidRDefault="005A6599" w:rsidP="005A6599">
      <w:pPr>
        <w:pStyle w:val="ListParagraph"/>
        <w:numPr>
          <w:ilvl w:val="0"/>
          <w:numId w:val="3"/>
        </w:numPr>
        <w:rPr>
          <w:rFonts w:ascii="Arial" w:hAnsi="Arial" w:cs="Arial"/>
        </w:rPr>
      </w:pPr>
      <w:r w:rsidRPr="00A470FB">
        <w:rPr>
          <w:rFonts w:ascii="Arial" w:hAnsi="Arial" w:cs="Arial"/>
        </w:rPr>
        <w:t xml:space="preserve">The </w:t>
      </w:r>
      <w:r w:rsidR="008621AE" w:rsidRPr="00A470FB">
        <w:rPr>
          <w:rFonts w:ascii="Arial" w:hAnsi="Arial" w:cs="Arial"/>
        </w:rPr>
        <w:t xml:space="preserve">account manages the information details </w:t>
      </w:r>
      <w:r w:rsidR="00D40ACB" w:rsidRPr="00A470FB">
        <w:rPr>
          <w:rFonts w:ascii="Arial" w:hAnsi="Arial" w:cs="Arial"/>
        </w:rPr>
        <w:t xml:space="preserve">from </w:t>
      </w:r>
      <w:r w:rsidR="008621AE" w:rsidRPr="00A470FB">
        <w:rPr>
          <w:rFonts w:ascii="Arial" w:hAnsi="Arial" w:cs="Arial"/>
        </w:rPr>
        <w:t>all admin and studen</w:t>
      </w:r>
      <w:r w:rsidR="004257D5" w:rsidRPr="00A470FB">
        <w:rPr>
          <w:rFonts w:ascii="Arial" w:hAnsi="Arial" w:cs="Arial"/>
        </w:rPr>
        <w:t xml:space="preserve">ts to </w:t>
      </w:r>
      <w:r w:rsidR="009777FF" w:rsidRPr="00A470FB">
        <w:rPr>
          <w:rFonts w:ascii="Arial" w:hAnsi="Arial" w:cs="Arial"/>
        </w:rPr>
        <w:t xml:space="preserve">keep track </w:t>
      </w:r>
      <w:r w:rsidR="00006FC8" w:rsidRPr="00A470FB">
        <w:rPr>
          <w:rFonts w:ascii="Arial" w:hAnsi="Arial" w:cs="Arial"/>
        </w:rPr>
        <w:t>personal information in system</w:t>
      </w:r>
      <w:r w:rsidR="00711E9A" w:rsidRPr="00A470FB">
        <w:rPr>
          <w:rFonts w:ascii="Arial" w:hAnsi="Arial" w:cs="Arial"/>
        </w:rPr>
        <w:t>.</w:t>
      </w:r>
    </w:p>
    <w:p w14:paraId="36FDFCF5" w14:textId="51A82FB0" w:rsidR="00831225" w:rsidRPr="00A470FB" w:rsidRDefault="00006FC8" w:rsidP="005A6599">
      <w:pPr>
        <w:pStyle w:val="ListParagraph"/>
        <w:numPr>
          <w:ilvl w:val="0"/>
          <w:numId w:val="3"/>
        </w:numPr>
        <w:rPr>
          <w:rFonts w:ascii="Arial" w:hAnsi="Arial" w:cs="Arial"/>
        </w:rPr>
      </w:pPr>
      <w:r w:rsidRPr="00A470FB">
        <w:rPr>
          <w:rFonts w:ascii="Arial" w:hAnsi="Arial" w:cs="Arial"/>
        </w:rPr>
        <w:t xml:space="preserve">The event </w:t>
      </w:r>
      <w:r w:rsidR="0004682F" w:rsidRPr="00A470FB">
        <w:rPr>
          <w:rFonts w:ascii="Arial" w:hAnsi="Arial" w:cs="Arial"/>
        </w:rPr>
        <w:t xml:space="preserve">obtains the information from </w:t>
      </w:r>
      <w:r w:rsidR="00391CA2" w:rsidRPr="00A470FB">
        <w:rPr>
          <w:rFonts w:ascii="Arial" w:hAnsi="Arial" w:cs="Arial"/>
        </w:rPr>
        <w:t>student</w:t>
      </w:r>
      <w:r w:rsidR="0072589D" w:rsidRPr="00A470FB">
        <w:rPr>
          <w:rFonts w:ascii="Arial" w:hAnsi="Arial" w:cs="Arial"/>
        </w:rPr>
        <w:t>s</w:t>
      </w:r>
      <w:r w:rsidR="00391CA2" w:rsidRPr="00A470FB">
        <w:rPr>
          <w:rFonts w:ascii="Arial" w:hAnsi="Arial" w:cs="Arial"/>
        </w:rPr>
        <w:t xml:space="preserve"> and </w:t>
      </w:r>
      <w:r w:rsidR="00A31CF8" w:rsidRPr="00A470FB">
        <w:rPr>
          <w:rFonts w:ascii="Arial" w:hAnsi="Arial" w:cs="Arial"/>
        </w:rPr>
        <w:t xml:space="preserve">implement </w:t>
      </w:r>
      <w:r w:rsidR="005C7B51" w:rsidRPr="00A470FB">
        <w:rPr>
          <w:rFonts w:ascii="Arial" w:hAnsi="Arial" w:cs="Arial"/>
        </w:rPr>
        <w:t>the event details</w:t>
      </w:r>
      <w:r w:rsidR="00A31CF8" w:rsidRPr="00A470FB">
        <w:rPr>
          <w:rFonts w:ascii="Arial" w:hAnsi="Arial" w:cs="Arial"/>
        </w:rPr>
        <w:t xml:space="preserve"> into the appointment </w:t>
      </w:r>
      <w:r w:rsidR="004E67CB" w:rsidRPr="00A470FB">
        <w:rPr>
          <w:rFonts w:ascii="Arial" w:hAnsi="Arial" w:cs="Arial"/>
        </w:rPr>
        <w:t>&amp; booking system.</w:t>
      </w:r>
    </w:p>
    <w:p w14:paraId="71A7B65C" w14:textId="2BBEC65F" w:rsidR="0039394D" w:rsidRPr="00A470FB" w:rsidRDefault="0039394D" w:rsidP="005A6599">
      <w:pPr>
        <w:pStyle w:val="ListParagraph"/>
        <w:numPr>
          <w:ilvl w:val="0"/>
          <w:numId w:val="3"/>
        </w:numPr>
        <w:rPr>
          <w:rFonts w:ascii="Arial" w:hAnsi="Arial" w:cs="Arial"/>
        </w:rPr>
      </w:pPr>
      <w:r w:rsidRPr="00A470FB">
        <w:rPr>
          <w:rFonts w:ascii="Arial" w:hAnsi="Arial" w:cs="Arial"/>
        </w:rPr>
        <w:t xml:space="preserve">The booking manages </w:t>
      </w:r>
      <w:r w:rsidR="0051786B" w:rsidRPr="00A470FB">
        <w:rPr>
          <w:rFonts w:ascii="Arial" w:hAnsi="Arial" w:cs="Arial"/>
        </w:rPr>
        <w:t>all the</w:t>
      </w:r>
      <w:r w:rsidRPr="00A470FB">
        <w:rPr>
          <w:rFonts w:ascii="Arial" w:hAnsi="Arial" w:cs="Arial"/>
        </w:rPr>
        <w:t xml:space="preserve"> information details</w:t>
      </w:r>
      <w:r w:rsidR="00904F58" w:rsidRPr="00A470FB">
        <w:rPr>
          <w:rFonts w:ascii="Arial" w:hAnsi="Arial" w:cs="Arial"/>
        </w:rPr>
        <w:t xml:space="preserve"> obtained</w:t>
      </w:r>
      <w:r w:rsidRPr="00A470FB">
        <w:rPr>
          <w:rFonts w:ascii="Arial" w:hAnsi="Arial" w:cs="Arial"/>
        </w:rPr>
        <w:t xml:space="preserve"> from the events</w:t>
      </w:r>
      <w:r w:rsidR="0051786B" w:rsidRPr="00A470FB">
        <w:rPr>
          <w:rFonts w:ascii="Arial" w:hAnsi="Arial" w:cs="Arial"/>
        </w:rPr>
        <w:t xml:space="preserve">, appointment and payment </w:t>
      </w:r>
      <w:r w:rsidR="00C83BBE" w:rsidRPr="00A470FB">
        <w:rPr>
          <w:rFonts w:ascii="Arial" w:hAnsi="Arial" w:cs="Arial"/>
        </w:rPr>
        <w:t>to implement in the system</w:t>
      </w:r>
    </w:p>
    <w:p w14:paraId="613BA440" w14:textId="31B65A78" w:rsidR="00904F58" w:rsidRPr="00A470FB" w:rsidRDefault="00904F58" w:rsidP="005A6599">
      <w:pPr>
        <w:pStyle w:val="ListParagraph"/>
        <w:numPr>
          <w:ilvl w:val="0"/>
          <w:numId w:val="3"/>
        </w:numPr>
        <w:rPr>
          <w:rFonts w:ascii="Arial" w:hAnsi="Arial" w:cs="Arial"/>
        </w:rPr>
      </w:pPr>
      <w:r w:rsidRPr="00A470FB">
        <w:rPr>
          <w:rFonts w:ascii="Arial" w:hAnsi="Arial" w:cs="Arial"/>
        </w:rPr>
        <w:t xml:space="preserve">The payment requires the information from booking </w:t>
      </w:r>
      <w:r w:rsidR="000C4454" w:rsidRPr="00A470FB">
        <w:rPr>
          <w:rFonts w:ascii="Arial" w:hAnsi="Arial" w:cs="Arial"/>
        </w:rPr>
        <w:t>to proceed every information into the pa</w:t>
      </w:r>
      <w:r w:rsidR="0008107A" w:rsidRPr="00A470FB">
        <w:rPr>
          <w:rFonts w:ascii="Arial" w:hAnsi="Arial" w:cs="Arial"/>
        </w:rPr>
        <w:t>yment record &amp; the information will be informed to student for further reference.</w:t>
      </w:r>
    </w:p>
    <w:p w14:paraId="42997305" w14:textId="77777777" w:rsidR="00265E3E" w:rsidRDefault="00265E3E" w:rsidP="00831225">
      <w:pPr>
        <w:rPr>
          <w:rFonts w:ascii="Arial" w:hAnsi="Arial" w:cs="Arial"/>
          <w:noProof/>
        </w:rPr>
      </w:pPr>
    </w:p>
    <w:p w14:paraId="1CD01B25" w14:textId="1ABC3DBE" w:rsidR="00AA188E" w:rsidRPr="003929C6" w:rsidRDefault="00AA188E" w:rsidP="00831225">
      <w:pPr>
        <w:rPr>
          <w:b/>
          <w:bCs/>
          <w:noProof/>
        </w:rPr>
      </w:pPr>
      <w:r w:rsidRPr="00265E3E">
        <w:rPr>
          <w:rFonts w:ascii="Arial" w:hAnsi="Arial" w:cs="Arial"/>
          <w:b/>
          <w:bCs/>
          <w:noProof/>
          <w:sz w:val="24"/>
          <w:szCs w:val="24"/>
        </w:rPr>
        <w:t>UML diagram- Fa</w:t>
      </w:r>
      <w:r w:rsidR="00265E3E">
        <w:rPr>
          <w:rFonts w:ascii="Arial" w:hAnsi="Arial" w:cs="Arial"/>
          <w:b/>
          <w:bCs/>
          <w:noProof/>
          <w:sz w:val="24"/>
          <w:szCs w:val="24"/>
        </w:rPr>
        <w:t>c</w:t>
      </w:r>
      <w:r w:rsidRPr="00265E3E">
        <w:rPr>
          <w:rFonts w:ascii="Arial" w:hAnsi="Arial" w:cs="Arial"/>
          <w:b/>
          <w:bCs/>
          <w:noProof/>
          <w:sz w:val="24"/>
          <w:szCs w:val="24"/>
        </w:rPr>
        <w:t>ade Pattern</w:t>
      </w:r>
      <w:r w:rsidR="003929C6" w:rsidRPr="003929C6">
        <w:rPr>
          <w:noProof/>
        </w:rPr>
        <w:drawing>
          <wp:inline distT="0" distB="0" distL="0" distR="0" wp14:anchorId="17F58576" wp14:editId="52DCB2C9">
            <wp:extent cx="5029251" cy="28567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51" cy="2856744"/>
                    </a:xfrm>
                    <a:prstGeom prst="rect">
                      <a:avLst/>
                    </a:prstGeom>
                  </pic:spPr>
                </pic:pic>
              </a:graphicData>
            </a:graphic>
          </wp:inline>
        </w:drawing>
      </w:r>
    </w:p>
    <w:p w14:paraId="55EFB448" w14:textId="6A4802A7" w:rsidR="007144EF" w:rsidRDefault="007144EF" w:rsidP="00831225"/>
    <w:p w14:paraId="52D4BD6C" w14:textId="52A7DE19" w:rsidR="00DB2AD1" w:rsidRPr="009A16AD" w:rsidRDefault="008F0A24" w:rsidP="00831225">
      <w:pPr>
        <w:rPr>
          <w:rFonts w:ascii="Arial" w:hAnsi="Arial" w:cs="Arial"/>
          <w:b/>
          <w:bCs/>
        </w:rPr>
      </w:pPr>
      <w:r w:rsidRPr="009A16AD">
        <w:rPr>
          <w:rFonts w:ascii="Arial" w:hAnsi="Arial" w:cs="Arial"/>
          <w:b/>
          <w:bCs/>
        </w:rPr>
        <w:lastRenderedPageBreak/>
        <w:t>Problem:</w:t>
      </w:r>
      <w:r w:rsidR="00645364" w:rsidRPr="009A16AD">
        <w:rPr>
          <w:rFonts w:ascii="Arial" w:hAnsi="Arial" w:cs="Arial"/>
          <w:b/>
          <w:bCs/>
        </w:rPr>
        <w:t xml:space="preserve"> </w:t>
      </w:r>
    </w:p>
    <w:p w14:paraId="04AEE926" w14:textId="170C5D12" w:rsidR="00DB2AD1" w:rsidRPr="00FC543E" w:rsidRDefault="00DB2AD1" w:rsidP="00DB2AD1">
      <w:pPr>
        <w:rPr>
          <w:rFonts w:ascii="Arial" w:hAnsi="Arial" w:cs="Arial"/>
        </w:rPr>
      </w:pPr>
      <w:r w:rsidRPr="00FC543E">
        <w:rPr>
          <w:rFonts w:ascii="Arial" w:hAnsi="Arial" w:cs="Arial"/>
        </w:rPr>
        <w:t xml:space="preserve">How does students know of their upcoming events </w:t>
      </w:r>
      <w:r w:rsidR="00374504">
        <w:rPr>
          <w:rFonts w:ascii="Arial" w:hAnsi="Arial" w:cs="Arial"/>
        </w:rPr>
        <w:t>or</w:t>
      </w:r>
      <w:r w:rsidRPr="00FC543E">
        <w:rPr>
          <w:rFonts w:ascii="Arial" w:hAnsi="Arial" w:cs="Arial"/>
        </w:rPr>
        <w:t xml:space="preserve"> cur</w:t>
      </w:r>
      <w:r w:rsidR="00374504">
        <w:rPr>
          <w:rFonts w:ascii="Arial" w:hAnsi="Arial" w:cs="Arial"/>
        </w:rPr>
        <w:t>rent</w:t>
      </w:r>
      <w:r w:rsidRPr="00FC543E">
        <w:rPr>
          <w:rFonts w:ascii="Arial" w:hAnsi="Arial" w:cs="Arial"/>
        </w:rPr>
        <w:t xml:space="preserve"> event</w:t>
      </w:r>
      <w:r w:rsidR="003D773D">
        <w:rPr>
          <w:rFonts w:ascii="Arial" w:hAnsi="Arial" w:cs="Arial"/>
        </w:rPr>
        <w:t xml:space="preserve"> status</w:t>
      </w:r>
      <w:r w:rsidRPr="00FC543E">
        <w:rPr>
          <w:rFonts w:ascii="Arial" w:hAnsi="Arial" w:cs="Arial"/>
        </w:rPr>
        <w:t xml:space="preserve"> upon booking?</w:t>
      </w:r>
    </w:p>
    <w:p w14:paraId="31DBF8F2" w14:textId="6DD97E10" w:rsidR="007144EF" w:rsidRDefault="000D1988" w:rsidP="00831225">
      <w:pPr>
        <w:rPr>
          <w:rFonts w:ascii="Arial" w:hAnsi="Arial" w:cs="Arial"/>
        </w:rPr>
      </w:pPr>
      <w:r w:rsidRPr="00FC543E">
        <w:rPr>
          <w:rFonts w:ascii="Arial" w:hAnsi="Arial" w:cs="Arial"/>
        </w:rPr>
        <w:t>When student book multiple events at a single time</w:t>
      </w:r>
      <w:r w:rsidR="00001196" w:rsidRPr="00FC543E">
        <w:rPr>
          <w:rFonts w:ascii="Arial" w:hAnsi="Arial" w:cs="Arial"/>
        </w:rPr>
        <w:t xml:space="preserve">, </w:t>
      </w:r>
      <w:r w:rsidR="0018073B" w:rsidRPr="00FC543E">
        <w:rPr>
          <w:rFonts w:ascii="Arial" w:hAnsi="Arial" w:cs="Arial"/>
        </w:rPr>
        <w:t>the system will</w:t>
      </w:r>
      <w:r w:rsidR="00FB4E4C">
        <w:rPr>
          <w:rFonts w:ascii="Arial" w:hAnsi="Arial" w:cs="Arial"/>
        </w:rPr>
        <w:t xml:space="preserve"> only</w:t>
      </w:r>
      <w:r w:rsidR="0018073B" w:rsidRPr="00FC543E">
        <w:rPr>
          <w:rFonts w:ascii="Arial" w:hAnsi="Arial" w:cs="Arial"/>
        </w:rPr>
        <w:t xml:space="preserve"> display </w:t>
      </w:r>
      <w:r w:rsidR="00FC543E" w:rsidRPr="00FC543E">
        <w:rPr>
          <w:rFonts w:ascii="Arial" w:hAnsi="Arial" w:cs="Arial"/>
        </w:rPr>
        <w:t xml:space="preserve">the booking details </w:t>
      </w:r>
      <w:r w:rsidR="0062412A">
        <w:rPr>
          <w:rFonts w:ascii="Arial" w:hAnsi="Arial" w:cs="Arial"/>
        </w:rPr>
        <w:t xml:space="preserve">of </w:t>
      </w:r>
      <w:r w:rsidR="00770E65">
        <w:rPr>
          <w:rFonts w:ascii="Arial" w:hAnsi="Arial" w:cs="Arial"/>
        </w:rPr>
        <w:t xml:space="preserve">each of </w:t>
      </w:r>
      <w:r w:rsidR="0062412A">
        <w:rPr>
          <w:rFonts w:ascii="Arial" w:hAnsi="Arial" w:cs="Arial"/>
        </w:rPr>
        <w:t xml:space="preserve">upcoming and current events </w:t>
      </w:r>
      <w:r w:rsidR="00FC543E" w:rsidRPr="00FC543E">
        <w:rPr>
          <w:rFonts w:ascii="Arial" w:hAnsi="Arial" w:cs="Arial"/>
        </w:rPr>
        <w:t xml:space="preserve">in the event calendar. </w:t>
      </w:r>
      <w:r w:rsidR="004932F7">
        <w:rPr>
          <w:rFonts w:ascii="Arial" w:hAnsi="Arial" w:cs="Arial"/>
        </w:rPr>
        <w:t xml:space="preserve">In certain way, </w:t>
      </w:r>
      <w:r w:rsidR="00FB4E4C">
        <w:rPr>
          <w:rFonts w:ascii="Arial" w:hAnsi="Arial" w:cs="Arial"/>
        </w:rPr>
        <w:t xml:space="preserve">students are unable to </w:t>
      </w:r>
      <w:r w:rsidR="00156624">
        <w:rPr>
          <w:rFonts w:ascii="Arial" w:hAnsi="Arial" w:cs="Arial"/>
        </w:rPr>
        <w:t xml:space="preserve">check </w:t>
      </w:r>
      <w:r w:rsidR="00B33AC6">
        <w:rPr>
          <w:rFonts w:ascii="Arial" w:hAnsi="Arial" w:cs="Arial"/>
        </w:rPr>
        <w:t xml:space="preserve">their </w:t>
      </w:r>
      <w:r w:rsidR="008B4C1B">
        <w:rPr>
          <w:rFonts w:ascii="Arial" w:hAnsi="Arial" w:cs="Arial"/>
        </w:rPr>
        <w:t xml:space="preserve">booking information for multiple </w:t>
      </w:r>
      <w:r w:rsidR="00A32F48">
        <w:rPr>
          <w:rFonts w:ascii="Arial" w:hAnsi="Arial" w:cs="Arial"/>
        </w:rPr>
        <w:t>e</w:t>
      </w:r>
      <w:r w:rsidR="008B4C1B">
        <w:rPr>
          <w:rFonts w:ascii="Arial" w:hAnsi="Arial" w:cs="Arial"/>
        </w:rPr>
        <w:t>vents a</w:t>
      </w:r>
      <w:r w:rsidR="00023988">
        <w:rPr>
          <w:rFonts w:ascii="Arial" w:hAnsi="Arial" w:cs="Arial"/>
        </w:rPr>
        <w:t xml:space="preserve">head of time unless they login &amp; check the booking details in the booking interface. </w:t>
      </w:r>
      <w:r w:rsidR="00021088">
        <w:rPr>
          <w:rFonts w:ascii="Arial" w:hAnsi="Arial" w:cs="Arial"/>
        </w:rPr>
        <w:t xml:space="preserve">This will </w:t>
      </w:r>
      <w:r w:rsidR="00A2423D">
        <w:rPr>
          <w:rFonts w:ascii="Arial" w:hAnsi="Arial" w:cs="Arial"/>
        </w:rPr>
        <w:t xml:space="preserve">sometimes </w:t>
      </w:r>
      <w:r w:rsidR="00021088">
        <w:rPr>
          <w:rFonts w:ascii="Arial" w:hAnsi="Arial" w:cs="Arial"/>
        </w:rPr>
        <w:t xml:space="preserve">cause students </w:t>
      </w:r>
      <w:r w:rsidR="00933814">
        <w:rPr>
          <w:rFonts w:ascii="Arial" w:hAnsi="Arial" w:cs="Arial"/>
        </w:rPr>
        <w:t>to miss the events that they booked</w:t>
      </w:r>
      <w:r w:rsidR="009D116B">
        <w:rPr>
          <w:rFonts w:ascii="Arial" w:hAnsi="Arial" w:cs="Arial"/>
        </w:rPr>
        <w:t xml:space="preserve"> in the software</w:t>
      </w:r>
      <w:r w:rsidR="00933814">
        <w:rPr>
          <w:rFonts w:ascii="Arial" w:hAnsi="Arial" w:cs="Arial"/>
        </w:rPr>
        <w:t xml:space="preserve"> </w:t>
      </w:r>
      <w:r w:rsidR="004B2EBC">
        <w:rPr>
          <w:rFonts w:ascii="Arial" w:hAnsi="Arial" w:cs="Arial"/>
        </w:rPr>
        <w:t xml:space="preserve">unless </w:t>
      </w:r>
      <w:r w:rsidR="00BD32F9">
        <w:rPr>
          <w:rFonts w:ascii="Arial" w:hAnsi="Arial" w:cs="Arial"/>
        </w:rPr>
        <w:t>a</w:t>
      </w:r>
      <w:r w:rsidR="00CF274D">
        <w:rPr>
          <w:rFonts w:ascii="Arial" w:hAnsi="Arial" w:cs="Arial"/>
        </w:rPr>
        <w:t xml:space="preserve">n email </w:t>
      </w:r>
      <w:r w:rsidR="004B2EBC">
        <w:rPr>
          <w:rFonts w:ascii="Arial" w:hAnsi="Arial" w:cs="Arial"/>
        </w:rPr>
        <w:t>notification</w:t>
      </w:r>
      <w:r w:rsidR="00BD32F9">
        <w:rPr>
          <w:rFonts w:ascii="Arial" w:hAnsi="Arial" w:cs="Arial"/>
        </w:rPr>
        <w:t xml:space="preserve"> </w:t>
      </w:r>
      <w:r w:rsidR="004B2EBC">
        <w:rPr>
          <w:rFonts w:ascii="Arial" w:hAnsi="Arial" w:cs="Arial"/>
        </w:rPr>
        <w:t>which can be linked to a 3</w:t>
      </w:r>
      <w:r w:rsidR="004B2EBC" w:rsidRPr="004B2EBC">
        <w:rPr>
          <w:rFonts w:ascii="Arial" w:hAnsi="Arial" w:cs="Arial"/>
          <w:vertAlign w:val="superscript"/>
        </w:rPr>
        <w:t>rd</w:t>
      </w:r>
      <w:r w:rsidR="004B2EBC">
        <w:rPr>
          <w:rFonts w:ascii="Arial" w:hAnsi="Arial" w:cs="Arial"/>
        </w:rPr>
        <w:t xml:space="preserve"> party such as </w:t>
      </w:r>
      <w:r w:rsidR="00A2423D">
        <w:rPr>
          <w:rFonts w:ascii="Arial" w:hAnsi="Arial" w:cs="Arial"/>
        </w:rPr>
        <w:t xml:space="preserve">Facebook or Google inform the students </w:t>
      </w:r>
      <w:r w:rsidR="00EC402E">
        <w:rPr>
          <w:rFonts w:ascii="Arial" w:hAnsi="Arial" w:cs="Arial"/>
        </w:rPr>
        <w:t>upon booking.</w:t>
      </w:r>
      <w:r w:rsidR="00A2423D">
        <w:rPr>
          <w:rFonts w:ascii="Arial" w:hAnsi="Arial" w:cs="Arial"/>
        </w:rPr>
        <w:t xml:space="preserve"> </w:t>
      </w:r>
    </w:p>
    <w:p w14:paraId="24A127A2" w14:textId="77777777" w:rsidR="00EC402E" w:rsidRPr="00EC402E" w:rsidRDefault="00EC402E" w:rsidP="00831225">
      <w:pPr>
        <w:rPr>
          <w:rFonts w:ascii="Arial" w:hAnsi="Arial" w:cs="Arial"/>
        </w:rPr>
      </w:pPr>
    </w:p>
    <w:p w14:paraId="60FC46F0" w14:textId="5FDCBA17" w:rsidR="008F0A24" w:rsidRPr="009A16AD" w:rsidRDefault="008F0A24" w:rsidP="00831225">
      <w:pPr>
        <w:rPr>
          <w:rFonts w:ascii="Arial" w:hAnsi="Arial" w:cs="Arial"/>
          <w:b/>
          <w:bCs/>
        </w:rPr>
      </w:pPr>
      <w:r w:rsidRPr="009A16AD">
        <w:rPr>
          <w:rFonts w:ascii="Arial" w:hAnsi="Arial" w:cs="Arial"/>
          <w:b/>
          <w:bCs/>
        </w:rPr>
        <w:t>Justification:</w:t>
      </w:r>
    </w:p>
    <w:p w14:paraId="14201C05" w14:textId="650952B2" w:rsidR="00001196" w:rsidRPr="00725E59" w:rsidRDefault="00586748" w:rsidP="00853961">
      <w:r w:rsidRPr="00853961">
        <w:rPr>
          <w:rFonts w:ascii="Arial" w:hAnsi="Arial" w:cs="Arial"/>
        </w:rPr>
        <w:t xml:space="preserve">To solve this problem, I choose façade design pattern. Façade pattern is </w:t>
      </w:r>
      <w:r w:rsidR="00C42D52" w:rsidRPr="00853961">
        <w:rPr>
          <w:rFonts w:ascii="Arial" w:hAnsi="Arial" w:cs="Arial"/>
        </w:rPr>
        <w:t>process that</w:t>
      </w:r>
      <w:r w:rsidR="00853961" w:rsidRPr="00853961">
        <w:rPr>
          <w:rFonts w:ascii="Arial" w:hAnsi="Arial" w:cs="Arial"/>
        </w:rPr>
        <w:t xml:space="preserve"> </w:t>
      </w:r>
      <w:r w:rsidR="00853961" w:rsidRPr="00B910D0">
        <w:rPr>
          <w:rFonts w:ascii="Arial" w:hAnsi="Arial" w:cs="Arial"/>
        </w:rPr>
        <w:t xml:space="preserve">hides the complexities of the system and provides a simple interface to the client using which the </w:t>
      </w:r>
      <w:r w:rsidR="00853961" w:rsidRPr="009D671C">
        <w:rPr>
          <w:rFonts w:ascii="Arial" w:hAnsi="Arial" w:cs="Arial"/>
        </w:rPr>
        <w:t>client can access the system</w:t>
      </w:r>
      <w:r w:rsidR="00701F51">
        <w:rPr>
          <w:rFonts w:ascii="Arial" w:hAnsi="Arial" w:cs="Arial"/>
        </w:rPr>
        <w:t xml:space="preserve"> and involves </w:t>
      </w:r>
      <w:r w:rsidR="00701F51" w:rsidRPr="00701F51">
        <w:rPr>
          <w:rFonts w:ascii="Arial" w:hAnsi="Arial" w:cs="Arial"/>
        </w:rPr>
        <w:t>a single class which provides simplified methods required by client and delegates calls to methods of existing system classes</w:t>
      </w:r>
      <w:r w:rsidR="00701F51" w:rsidRPr="003D5937">
        <w:t>.</w:t>
      </w:r>
      <w:r w:rsidR="00B910D0" w:rsidRPr="009D671C">
        <w:rPr>
          <w:rFonts w:ascii="Arial" w:hAnsi="Arial" w:cs="Arial"/>
        </w:rPr>
        <w:t xml:space="preserve"> </w:t>
      </w:r>
      <w:r w:rsidR="00701F51">
        <w:rPr>
          <w:rFonts w:ascii="Arial" w:hAnsi="Arial" w:cs="Arial"/>
        </w:rPr>
        <w:t xml:space="preserve"> </w:t>
      </w:r>
      <w:r w:rsidRPr="009D671C">
        <w:rPr>
          <w:rFonts w:ascii="Arial" w:hAnsi="Arial" w:cs="Arial"/>
        </w:rPr>
        <w:t>The accounts</w:t>
      </w:r>
      <w:r w:rsidR="00701F51">
        <w:rPr>
          <w:rFonts w:ascii="Arial" w:hAnsi="Arial" w:cs="Arial"/>
        </w:rPr>
        <w:t xml:space="preserve"> </w:t>
      </w:r>
      <w:r w:rsidRPr="009D671C">
        <w:rPr>
          <w:rFonts w:ascii="Arial" w:hAnsi="Arial" w:cs="Arial"/>
        </w:rPr>
        <w:t>(object) require information from the students to allow access into the system.</w:t>
      </w:r>
      <w:r w:rsidR="00301031">
        <w:rPr>
          <w:rFonts w:ascii="Arial" w:hAnsi="Arial" w:cs="Arial"/>
        </w:rPr>
        <w:t xml:space="preserve"> </w:t>
      </w:r>
      <w:r w:rsidR="002521AF">
        <w:rPr>
          <w:rFonts w:ascii="Arial" w:hAnsi="Arial" w:cs="Arial"/>
        </w:rPr>
        <w:t>In the way</w:t>
      </w:r>
      <w:r w:rsidR="00984CD7">
        <w:rPr>
          <w:rFonts w:ascii="Arial" w:hAnsi="Arial" w:cs="Arial"/>
        </w:rPr>
        <w:t>, if student</w:t>
      </w:r>
      <w:r w:rsidR="00D37C8D">
        <w:rPr>
          <w:rFonts w:ascii="Arial" w:hAnsi="Arial" w:cs="Arial"/>
        </w:rPr>
        <w:t>/admin</w:t>
      </w:r>
      <w:r w:rsidR="00984CD7">
        <w:rPr>
          <w:rFonts w:ascii="Arial" w:hAnsi="Arial" w:cs="Arial"/>
        </w:rPr>
        <w:t xml:space="preserve"> </w:t>
      </w:r>
      <w:r w:rsidR="00314FC5">
        <w:rPr>
          <w:rFonts w:ascii="Arial" w:hAnsi="Arial" w:cs="Arial"/>
        </w:rPr>
        <w:t>is</w:t>
      </w:r>
      <w:r w:rsidR="00984CD7">
        <w:rPr>
          <w:rFonts w:ascii="Arial" w:hAnsi="Arial" w:cs="Arial"/>
        </w:rPr>
        <w:t xml:space="preserve"> unable to acquire </w:t>
      </w:r>
      <w:r w:rsidR="00314FC5">
        <w:rPr>
          <w:rFonts w:ascii="Arial" w:hAnsi="Arial" w:cs="Arial"/>
        </w:rPr>
        <w:t>login information,</w:t>
      </w:r>
      <w:r w:rsidR="009A5496">
        <w:rPr>
          <w:rFonts w:ascii="Arial" w:hAnsi="Arial" w:cs="Arial"/>
        </w:rPr>
        <w:t xml:space="preserve"> they can’t access into the homepage interface to look </w:t>
      </w:r>
      <w:r w:rsidR="00445BB7">
        <w:rPr>
          <w:rFonts w:ascii="Arial" w:hAnsi="Arial" w:cs="Arial"/>
        </w:rPr>
        <w:t>through</w:t>
      </w:r>
      <w:r w:rsidR="009A5496">
        <w:rPr>
          <w:rFonts w:ascii="Arial" w:hAnsi="Arial" w:cs="Arial"/>
        </w:rPr>
        <w:t xml:space="preserve"> the rest of features</w:t>
      </w:r>
      <w:r w:rsidR="00314FC5">
        <w:rPr>
          <w:rFonts w:ascii="Arial" w:hAnsi="Arial" w:cs="Arial"/>
        </w:rPr>
        <w:t xml:space="preserve">. </w:t>
      </w:r>
      <w:r w:rsidR="00C90E24">
        <w:rPr>
          <w:rFonts w:ascii="Arial" w:hAnsi="Arial" w:cs="Arial"/>
        </w:rPr>
        <w:t>Upon booking the event</w:t>
      </w:r>
      <w:r w:rsidR="008D33DB">
        <w:rPr>
          <w:rFonts w:ascii="Arial" w:hAnsi="Arial" w:cs="Arial"/>
        </w:rPr>
        <w:t xml:space="preserve"> (subject)</w:t>
      </w:r>
      <w:r w:rsidRPr="009D671C">
        <w:rPr>
          <w:rFonts w:ascii="Arial" w:hAnsi="Arial" w:cs="Arial"/>
        </w:rPr>
        <w:t>, the system requires information obtained</w:t>
      </w:r>
      <w:ins w:id="0" w:author="Clarence Wee">
        <w:r w:rsidRPr="009D671C">
          <w:rPr>
            <w:rFonts w:ascii="Arial" w:hAnsi="Arial" w:cs="Arial"/>
          </w:rPr>
          <w:t xml:space="preserve"> </w:t>
        </w:r>
      </w:ins>
      <w:r w:rsidRPr="009D671C">
        <w:rPr>
          <w:rFonts w:ascii="Arial" w:hAnsi="Arial" w:cs="Arial"/>
        </w:rPr>
        <w:t>from the type of events added</w:t>
      </w:r>
      <w:ins w:id="1" w:author="Clarence Wee">
        <w:r w:rsidRPr="009D671C">
          <w:rPr>
            <w:rFonts w:ascii="Arial" w:hAnsi="Arial" w:cs="Arial"/>
          </w:rPr>
          <w:t xml:space="preserve"> </w:t>
        </w:r>
      </w:ins>
      <w:r w:rsidRPr="009D671C">
        <w:rPr>
          <w:rFonts w:ascii="Arial" w:hAnsi="Arial" w:cs="Arial"/>
        </w:rPr>
        <w:t>&amp; add the details</w:t>
      </w:r>
      <w:r w:rsidR="00AE0D85">
        <w:rPr>
          <w:rFonts w:ascii="Arial" w:hAnsi="Arial" w:cs="Arial"/>
        </w:rPr>
        <w:t xml:space="preserve"> credentials </w:t>
      </w:r>
      <w:r w:rsidRPr="009D671C">
        <w:rPr>
          <w:rFonts w:ascii="Arial" w:hAnsi="Arial" w:cs="Arial"/>
        </w:rPr>
        <w:t>in</w:t>
      </w:r>
      <w:r w:rsidR="00AE0D85">
        <w:rPr>
          <w:rFonts w:ascii="Arial" w:hAnsi="Arial" w:cs="Arial"/>
        </w:rPr>
        <w:t>to</w:t>
      </w:r>
      <w:r w:rsidRPr="009D671C">
        <w:rPr>
          <w:rFonts w:ascii="Arial" w:hAnsi="Arial" w:cs="Arial"/>
        </w:rPr>
        <w:t xml:space="preserve"> the event calendar. The event calendar can be linked to Google to inform students of their event</w:t>
      </w:r>
      <w:r w:rsidR="00C90E24">
        <w:rPr>
          <w:rFonts w:ascii="Arial" w:hAnsi="Arial" w:cs="Arial"/>
        </w:rPr>
        <w:t xml:space="preserve"> appointment</w:t>
      </w:r>
      <w:r w:rsidR="00725E59">
        <w:rPr>
          <w:rFonts w:ascii="Arial" w:hAnsi="Arial" w:cs="Arial"/>
          <w:b/>
          <w:bCs/>
        </w:rPr>
        <w:t xml:space="preserve"> </w:t>
      </w:r>
      <w:r w:rsidR="00B82117" w:rsidRPr="00B82117">
        <w:rPr>
          <w:rFonts w:ascii="Arial" w:hAnsi="Arial" w:cs="Arial"/>
        </w:rPr>
        <w:t>at the same time</w:t>
      </w:r>
      <w:r w:rsidR="00B82117">
        <w:rPr>
          <w:rFonts w:ascii="Arial" w:hAnsi="Arial" w:cs="Arial"/>
          <w:b/>
          <w:bCs/>
        </w:rPr>
        <w:t xml:space="preserve"> </w:t>
      </w:r>
      <w:r w:rsidR="00725E59">
        <w:rPr>
          <w:rFonts w:ascii="Arial" w:hAnsi="Arial" w:cs="Arial"/>
        </w:rPr>
        <w:t>other than checking it in the system.</w:t>
      </w:r>
      <w:r w:rsidR="00B82117">
        <w:rPr>
          <w:rFonts w:ascii="Arial" w:hAnsi="Arial" w:cs="Arial"/>
        </w:rPr>
        <w:t xml:space="preserve"> </w:t>
      </w:r>
      <w:r w:rsidR="0043714A">
        <w:rPr>
          <w:rFonts w:ascii="Arial" w:hAnsi="Arial" w:cs="Arial"/>
        </w:rPr>
        <w:t>The payment</w:t>
      </w:r>
      <w:r w:rsidR="00301031">
        <w:rPr>
          <w:rFonts w:ascii="Arial" w:hAnsi="Arial" w:cs="Arial"/>
        </w:rPr>
        <w:t>(subject)</w:t>
      </w:r>
      <w:r w:rsidR="0043714A">
        <w:rPr>
          <w:rFonts w:ascii="Arial" w:hAnsi="Arial" w:cs="Arial"/>
        </w:rPr>
        <w:t xml:space="preserve"> </w:t>
      </w:r>
      <w:r w:rsidR="0089121F">
        <w:rPr>
          <w:rFonts w:ascii="Arial" w:hAnsi="Arial" w:cs="Arial"/>
        </w:rPr>
        <w:t>acquires</w:t>
      </w:r>
      <w:r w:rsidR="0043714A">
        <w:rPr>
          <w:rFonts w:ascii="Arial" w:hAnsi="Arial" w:cs="Arial"/>
        </w:rPr>
        <w:t xml:space="preserve"> the booking information </w:t>
      </w:r>
      <w:r w:rsidR="009F79CC">
        <w:rPr>
          <w:rFonts w:ascii="Arial" w:hAnsi="Arial" w:cs="Arial"/>
        </w:rPr>
        <w:t>with own</w:t>
      </w:r>
      <w:r w:rsidR="008662F3">
        <w:rPr>
          <w:rFonts w:ascii="Arial" w:hAnsi="Arial" w:cs="Arial"/>
        </w:rPr>
        <w:t xml:space="preserve"> un</w:t>
      </w:r>
      <w:r w:rsidR="00301031">
        <w:rPr>
          <w:rFonts w:ascii="Arial" w:hAnsi="Arial" w:cs="Arial"/>
        </w:rPr>
        <w:t xml:space="preserve">ique tickets </w:t>
      </w:r>
      <w:r w:rsidR="009A2C78">
        <w:rPr>
          <w:rFonts w:ascii="Arial" w:hAnsi="Arial" w:cs="Arial"/>
        </w:rPr>
        <w:t xml:space="preserve">&amp; implement </w:t>
      </w:r>
      <w:r w:rsidR="009C0F59">
        <w:rPr>
          <w:rFonts w:ascii="Arial" w:hAnsi="Arial" w:cs="Arial"/>
        </w:rPr>
        <w:t xml:space="preserve">directly to </w:t>
      </w:r>
      <w:r w:rsidR="009A2C78">
        <w:rPr>
          <w:rFonts w:ascii="Arial" w:hAnsi="Arial" w:cs="Arial"/>
        </w:rPr>
        <w:t xml:space="preserve">the </w:t>
      </w:r>
      <w:r w:rsidR="009D3238">
        <w:rPr>
          <w:rFonts w:ascii="Arial" w:hAnsi="Arial" w:cs="Arial"/>
        </w:rPr>
        <w:t xml:space="preserve">payment process </w:t>
      </w:r>
      <w:r w:rsidR="009C0F59">
        <w:rPr>
          <w:rFonts w:ascii="Arial" w:hAnsi="Arial" w:cs="Arial"/>
        </w:rPr>
        <w:t>for students</w:t>
      </w:r>
      <w:r w:rsidR="00A23A15">
        <w:rPr>
          <w:rFonts w:ascii="Arial" w:hAnsi="Arial" w:cs="Arial"/>
        </w:rPr>
        <w:t>.</w:t>
      </w:r>
    </w:p>
    <w:p w14:paraId="72F9D6CF" w14:textId="5F06D854" w:rsidR="00831225" w:rsidRPr="00831225" w:rsidRDefault="00831225" w:rsidP="00831225"/>
    <w:sectPr w:rsidR="00831225" w:rsidRPr="0083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04C2B"/>
    <w:multiLevelType w:val="hybridMultilevel"/>
    <w:tmpl w:val="65889BC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AC577A1"/>
    <w:multiLevelType w:val="hybridMultilevel"/>
    <w:tmpl w:val="4D16A3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B3569E9"/>
    <w:multiLevelType w:val="hybridMultilevel"/>
    <w:tmpl w:val="AD4602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ence Wee">
    <w15:presenceInfo w15:providerId="Windows Live" w15:userId="82a33bc2249bd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98"/>
    <w:rsid w:val="00001196"/>
    <w:rsid w:val="00001AE8"/>
    <w:rsid w:val="00006FC8"/>
    <w:rsid w:val="00021088"/>
    <w:rsid w:val="00023988"/>
    <w:rsid w:val="0004682F"/>
    <w:rsid w:val="0008107A"/>
    <w:rsid w:val="000B33EB"/>
    <w:rsid w:val="000C4454"/>
    <w:rsid w:val="000D1988"/>
    <w:rsid w:val="000E6E1F"/>
    <w:rsid w:val="00156624"/>
    <w:rsid w:val="0018073B"/>
    <w:rsid w:val="001C6CE2"/>
    <w:rsid w:val="001F6D03"/>
    <w:rsid w:val="00227598"/>
    <w:rsid w:val="00245781"/>
    <w:rsid w:val="00251AAA"/>
    <w:rsid w:val="002521AF"/>
    <w:rsid w:val="00265E3E"/>
    <w:rsid w:val="002A300D"/>
    <w:rsid w:val="002B37E9"/>
    <w:rsid w:val="00301031"/>
    <w:rsid w:val="00307C57"/>
    <w:rsid w:val="00314FC5"/>
    <w:rsid w:val="00374504"/>
    <w:rsid w:val="00391CA2"/>
    <w:rsid w:val="003929C6"/>
    <w:rsid w:val="0039394D"/>
    <w:rsid w:val="003D5937"/>
    <w:rsid w:val="003D773D"/>
    <w:rsid w:val="004257D5"/>
    <w:rsid w:val="00433856"/>
    <w:rsid w:val="0043714A"/>
    <w:rsid w:val="00445BB7"/>
    <w:rsid w:val="00456483"/>
    <w:rsid w:val="00481784"/>
    <w:rsid w:val="004822A0"/>
    <w:rsid w:val="004932F7"/>
    <w:rsid w:val="00494523"/>
    <w:rsid w:val="004A4338"/>
    <w:rsid w:val="004B2EBC"/>
    <w:rsid w:val="004E67CB"/>
    <w:rsid w:val="0051786B"/>
    <w:rsid w:val="005310EC"/>
    <w:rsid w:val="00586748"/>
    <w:rsid w:val="005A6599"/>
    <w:rsid w:val="005C7B51"/>
    <w:rsid w:val="0062412A"/>
    <w:rsid w:val="00645364"/>
    <w:rsid w:val="00654AFC"/>
    <w:rsid w:val="00701F51"/>
    <w:rsid w:val="00711E9A"/>
    <w:rsid w:val="007144EF"/>
    <w:rsid w:val="0072589D"/>
    <w:rsid w:val="00725E59"/>
    <w:rsid w:val="00766F31"/>
    <w:rsid w:val="00770E65"/>
    <w:rsid w:val="00791D57"/>
    <w:rsid w:val="007C0190"/>
    <w:rsid w:val="007C0C29"/>
    <w:rsid w:val="00813494"/>
    <w:rsid w:val="00831225"/>
    <w:rsid w:val="00853961"/>
    <w:rsid w:val="008621AE"/>
    <w:rsid w:val="008662F3"/>
    <w:rsid w:val="0089121F"/>
    <w:rsid w:val="008B4C1B"/>
    <w:rsid w:val="008C1C29"/>
    <w:rsid w:val="008C32B0"/>
    <w:rsid w:val="008D33DB"/>
    <w:rsid w:val="008F0A24"/>
    <w:rsid w:val="00904F58"/>
    <w:rsid w:val="00933814"/>
    <w:rsid w:val="009506E8"/>
    <w:rsid w:val="009777FF"/>
    <w:rsid w:val="00984CD7"/>
    <w:rsid w:val="009A16AD"/>
    <w:rsid w:val="009A2C78"/>
    <w:rsid w:val="009A40FC"/>
    <w:rsid w:val="009A5496"/>
    <w:rsid w:val="009C0F59"/>
    <w:rsid w:val="009D116B"/>
    <w:rsid w:val="009D3238"/>
    <w:rsid w:val="009D671C"/>
    <w:rsid w:val="009F79CC"/>
    <w:rsid w:val="00A15FC7"/>
    <w:rsid w:val="00A23A15"/>
    <w:rsid w:val="00A2423D"/>
    <w:rsid w:val="00A31CF8"/>
    <w:rsid w:val="00A32F48"/>
    <w:rsid w:val="00A42EE9"/>
    <w:rsid w:val="00A44B83"/>
    <w:rsid w:val="00A470FB"/>
    <w:rsid w:val="00AA188E"/>
    <w:rsid w:val="00AE0D85"/>
    <w:rsid w:val="00B33AC6"/>
    <w:rsid w:val="00B66C54"/>
    <w:rsid w:val="00B82117"/>
    <w:rsid w:val="00B849CE"/>
    <w:rsid w:val="00B910D0"/>
    <w:rsid w:val="00BD32F9"/>
    <w:rsid w:val="00C36C01"/>
    <w:rsid w:val="00C42D52"/>
    <w:rsid w:val="00C6638C"/>
    <w:rsid w:val="00C83BBE"/>
    <w:rsid w:val="00C90676"/>
    <w:rsid w:val="00C90E24"/>
    <w:rsid w:val="00CA7C5A"/>
    <w:rsid w:val="00CF274D"/>
    <w:rsid w:val="00D37C8D"/>
    <w:rsid w:val="00D40ACB"/>
    <w:rsid w:val="00DB2AD1"/>
    <w:rsid w:val="00DC0310"/>
    <w:rsid w:val="00E20B33"/>
    <w:rsid w:val="00EA5474"/>
    <w:rsid w:val="00EC402E"/>
    <w:rsid w:val="00F0146E"/>
    <w:rsid w:val="00F334B9"/>
    <w:rsid w:val="00F84728"/>
    <w:rsid w:val="00FB4E4C"/>
    <w:rsid w:val="00FC543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9FA0"/>
  <w15:chartTrackingRefBased/>
  <w15:docId w15:val="{770ADD4F-8730-4F31-B484-4F092F1D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A7C5A"/>
    <w:pPr>
      <w:ind w:left="720"/>
      <w:contextualSpacing/>
    </w:pPr>
  </w:style>
  <w:style w:type="table" w:styleId="TableGrid">
    <w:name w:val="Table Grid"/>
    <w:basedOn w:val="TableNormal"/>
    <w:uiPriority w:val="39"/>
    <w:rsid w:val="00F0146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6B1C3-786C-48C7-A4FF-A07DFD0D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Wee</dc:creator>
  <cp:keywords/>
  <dc:description/>
  <cp:lastModifiedBy>Clarence Wee</cp:lastModifiedBy>
  <cp:revision>120</cp:revision>
  <dcterms:created xsi:type="dcterms:W3CDTF">2022-06-11T16:08:00Z</dcterms:created>
  <dcterms:modified xsi:type="dcterms:W3CDTF">2022-06-19T05:25:00Z</dcterms:modified>
</cp:coreProperties>
</file>